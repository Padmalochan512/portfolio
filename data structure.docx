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A52" w:rsidRPr="00526688" w:rsidRDefault="00D213CA" w:rsidP="00892A52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CSPC2002 </w:t>
      </w:r>
      <w:r w:rsidR="00892A52" w:rsidRPr="00526688">
        <w:rPr>
          <w:rFonts w:ascii="Times New Roman" w:hAnsi="Times New Roman" w:cs="Times New Roman"/>
          <w:b/>
          <w:sz w:val="24"/>
        </w:rPr>
        <w:t>DATA STRUCTURES</w:t>
      </w:r>
      <w:r>
        <w:rPr>
          <w:rFonts w:ascii="Times New Roman" w:hAnsi="Times New Roman" w:cs="Times New Roman"/>
          <w:b/>
          <w:sz w:val="24"/>
        </w:rPr>
        <w:t xml:space="preserve"> (3-0-0)</w:t>
      </w:r>
    </w:p>
    <w:p w:rsidR="003628E0" w:rsidRDefault="003628E0" w:rsidP="00892A52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892A52" w:rsidRPr="00526688" w:rsidRDefault="00892A52" w:rsidP="00892A52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526688">
        <w:rPr>
          <w:rFonts w:ascii="Times New Roman" w:hAnsi="Times New Roman" w:cs="Times New Roman"/>
          <w:sz w:val="24"/>
        </w:rPr>
        <w:t>Module –I                                                                                                                  (12 hrs)</w:t>
      </w:r>
    </w:p>
    <w:p w:rsidR="00892A52" w:rsidRPr="00526688" w:rsidRDefault="00892A52" w:rsidP="00892A52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526688">
        <w:rPr>
          <w:rFonts w:ascii="Times New Roman" w:hAnsi="Times New Roman" w:cs="Times New Roman"/>
          <w:sz w:val="24"/>
        </w:rPr>
        <w:t>Introduction: Introduction to data structures, types, concept of Abstract Data Types, Data Structure Operations: Insertion, deletion, traversal, merging, etc., Strings and Arrays, Operations on Arrays and strings, Concept of Sparse Matrix, Address calculation and Representation of Matrices in Row-Major and Column-Major Order, Searching: Linear Search and Binary Search Techniques and their complexity analysis</w:t>
      </w:r>
    </w:p>
    <w:p w:rsidR="00892A52" w:rsidRPr="00526688" w:rsidRDefault="00892A52" w:rsidP="00892A52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526688">
        <w:rPr>
          <w:rFonts w:ascii="Times New Roman" w:hAnsi="Times New Roman" w:cs="Times New Roman"/>
          <w:sz w:val="24"/>
        </w:rPr>
        <w:t>Module –II                                                                                                               (8 hrs)</w:t>
      </w:r>
    </w:p>
    <w:p w:rsidR="00892A52" w:rsidRPr="00526688" w:rsidRDefault="00892A52" w:rsidP="00892A52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526688">
        <w:rPr>
          <w:rFonts w:ascii="Times New Roman" w:hAnsi="Times New Roman" w:cs="Times New Roman"/>
          <w:sz w:val="24"/>
        </w:rPr>
        <w:t xml:space="preserve">Stacks and Queues: ADT Stack and its operations: </w:t>
      </w:r>
      <w:proofErr w:type="gramStart"/>
      <w:r w:rsidRPr="00526688">
        <w:rPr>
          <w:rFonts w:ascii="Times New Roman" w:hAnsi="Times New Roman" w:cs="Times New Roman"/>
          <w:sz w:val="24"/>
        </w:rPr>
        <w:t>Algorithms ,</w:t>
      </w:r>
      <w:proofErr w:type="gramEnd"/>
      <w:r w:rsidRPr="00526688">
        <w:rPr>
          <w:rFonts w:ascii="Times New Roman" w:hAnsi="Times New Roman" w:cs="Times New Roman"/>
          <w:sz w:val="24"/>
        </w:rPr>
        <w:t xml:space="preserve"> Applications of Stacks: Conversion from infix to prefix and infix to postfix expressions- corresponding algorithms and their analysis, Recursion using Stack, Queues: Types: Simple Queue, Circular Queue, Priority Queue; Insertion and Deletion algorithms Application of Queues, Array Implementation of Stack and Queue</w:t>
      </w:r>
    </w:p>
    <w:p w:rsidR="00892A52" w:rsidRPr="00526688" w:rsidRDefault="00892A52" w:rsidP="00892A52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526688">
        <w:rPr>
          <w:rFonts w:ascii="Times New Roman" w:hAnsi="Times New Roman" w:cs="Times New Roman"/>
          <w:sz w:val="24"/>
        </w:rPr>
        <w:t>Module-III                                                                                                             (8 hrs)</w:t>
      </w:r>
    </w:p>
    <w:p w:rsidR="00892A52" w:rsidRPr="00526688" w:rsidRDefault="00892A52" w:rsidP="00892A52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526688">
        <w:rPr>
          <w:rFonts w:ascii="Times New Roman" w:hAnsi="Times New Roman" w:cs="Times New Roman"/>
          <w:sz w:val="24"/>
        </w:rPr>
        <w:t>Linked Lists: Concept of Linked Lists, Advantages of Linked Lists over Arrays, Representation in Memory, Types of Linked Lists: Single Linked-Lists, Double Linked-Lists,</w:t>
      </w:r>
    </w:p>
    <w:p w:rsidR="00892A52" w:rsidRPr="00526688" w:rsidRDefault="00892A52" w:rsidP="00892A52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526688">
        <w:rPr>
          <w:rFonts w:ascii="Times New Roman" w:hAnsi="Times New Roman" w:cs="Times New Roman"/>
          <w:sz w:val="24"/>
        </w:rPr>
        <w:t xml:space="preserve">Circular Linked Lists, Operations on Linked Lists: Insertion, Deletion, Merging, </w:t>
      </w:r>
      <w:proofErr w:type="spellStart"/>
      <w:r w:rsidRPr="00526688">
        <w:rPr>
          <w:rFonts w:ascii="Times New Roman" w:hAnsi="Times New Roman" w:cs="Times New Roman"/>
          <w:sz w:val="24"/>
        </w:rPr>
        <w:t>Updation</w:t>
      </w:r>
      <w:proofErr w:type="spellEnd"/>
      <w:del w:id="0" w:author="debashreet das" w:date="2024-06-24T17:16:00Z">
        <w:r w:rsidRPr="00526688">
          <w:rPr>
            <w:rFonts w:ascii="Times New Roman" w:hAnsi="Times New Roman" w:cs="Times New Roman"/>
            <w:sz w:val="24"/>
          </w:rPr>
          <w:delText>,</w:delText>
        </w:r>
      </w:del>
      <w:ins w:id="1" w:author="debashreet das" w:date="2024-06-24T17:16:00Z">
        <w:r w:rsidRPr="00526688">
          <w:rPr>
            <w:rFonts w:ascii="Times New Roman" w:hAnsi="Times New Roman" w:cs="Times New Roman"/>
            <w:sz w:val="24"/>
          </w:rPr>
          <w:t>;</w:t>
        </w:r>
      </w:ins>
      <w:r w:rsidRPr="00526688">
        <w:rPr>
          <w:rFonts w:ascii="Times New Roman" w:hAnsi="Times New Roman" w:cs="Times New Roman"/>
          <w:sz w:val="24"/>
        </w:rPr>
        <w:t xml:space="preserve"> Linked Representation of Stack and Queue, Single Linked-Lists: Operations and algorithms; Double Linked-Lists: Operations and algorithmic analysis, Circular Linked-Lists: Operations and algorithmic analysis</w:t>
      </w:r>
    </w:p>
    <w:p w:rsidR="00892A52" w:rsidRPr="00526688" w:rsidRDefault="00892A52" w:rsidP="00892A52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892A52" w:rsidRPr="00526688" w:rsidRDefault="00892A52" w:rsidP="00892A52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526688">
        <w:rPr>
          <w:rFonts w:ascii="Times New Roman" w:hAnsi="Times New Roman" w:cs="Times New Roman"/>
          <w:sz w:val="24"/>
        </w:rPr>
        <w:t>Module-IV                                                                                                             (10 hrs)</w:t>
      </w:r>
    </w:p>
    <w:p w:rsidR="00892A52" w:rsidRPr="00526688" w:rsidRDefault="00892A52" w:rsidP="00892A52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526688">
        <w:rPr>
          <w:rFonts w:ascii="Times New Roman" w:hAnsi="Times New Roman" w:cs="Times New Roman"/>
          <w:sz w:val="24"/>
        </w:rPr>
        <w:t>Trees: Terminologies, types of trees: Binary Trees, Threaded Binary Trees, Binary Search Trees, AVL Trees, Operations on these trees: algorithms and their analysis, Applications of Binary Trees, B-Trees, B+-Trees: Definitions, algorithms and analysis</w:t>
      </w:r>
    </w:p>
    <w:p w:rsidR="00892A52" w:rsidRPr="00526688" w:rsidRDefault="00892A52" w:rsidP="00892A52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526688">
        <w:rPr>
          <w:rFonts w:ascii="Times New Roman" w:hAnsi="Times New Roman" w:cs="Times New Roman"/>
          <w:sz w:val="24"/>
        </w:rPr>
        <w:t xml:space="preserve">Graphs: Terminologies and Representations, Types of graphs, Graph Search and Traversal algorithms and their analysis, Shortest-path algorithms- </w:t>
      </w:r>
      <w:proofErr w:type="spellStart"/>
      <w:r w:rsidRPr="00526688">
        <w:rPr>
          <w:rFonts w:ascii="Times New Roman" w:hAnsi="Times New Roman" w:cs="Times New Roman"/>
          <w:sz w:val="24"/>
        </w:rPr>
        <w:t>Dikjstra</w:t>
      </w:r>
      <w:proofErr w:type="spellEnd"/>
      <w:r w:rsidRPr="0052668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26688">
        <w:rPr>
          <w:rFonts w:ascii="Times New Roman" w:hAnsi="Times New Roman" w:cs="Times New Roman"/>
          <w:sz w:val="24"/>
        </w:rPr>
        <w:t>Warshall’s</w:t>
      </w:r>
      <w:proofErr w:type="spellEnd"/>
      <w:r w:rsidRPr="00526688">
        <w:rPr>
          <w:rFonts w:ascii="Times New Roman" w:hAnsi="Times New Roman" w:cs="Times New Roman"/>
          <w:sz w:val="24"/>
        </w:rPr>
        <w:t>, Spanning Tree algorithms-</w:t>
      </w:r>
      <w:proofErr w:type="spellStart"/>
      <w:r w:rsidRPr="00526688">
        <w:rPr>
          <w:rFonts w:ascii="Times New Roman" w:hAnsi="Times New Roman" w:cs="Times New Roman"/>
          <w:sz w:val="24"/>
        </w:rPr>
        <w:t>Kruskal</w:t>
      </w:r>
      <w:proofErr w:type="spellEnd"/>
      <w:r w:rsidRPr="0052668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26688">
        <w:rPr>
          <w:rFonts w:ascii="Times New Roman" w:hAnsi="Times New Roman" w:cs="Times New Roman"/>
          <w:sz w:val="24"/>
        </w:rPr>
        <w:t>Prims</w:t>
      </w:r>
      <w:proofErr w:type="spellEnd"/>
    </w:p>
    <w:p w:rsidR="00892A52" w:rsidRPr="00526688" w:rsidRDefault="00892A52" w:rsidP="00892A52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526688">
        <w:rPr>
          <w:rFonts w:ascii="Times New Roman" w:hAnsi="Times New Roman" w:cs="Times New Roman"/>
          <w:sz w:val="24"/>
        </w:rPr>
        <w:t>Module-V                                                                                                              (7 hrs)</w:t>
      </w:r>
    </w:p>
    <w:p w:rsidR="00892A52" w:rsidRDefault="00892A52" w:rsidP="00892A52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526688">
        <w:rPr>
          <w:rFonts w:ascii="Times New Roman" w:hAnsi="Times New Roman" w:cs="Times New Roman"/>
          <w:sz w:val="24"/>
        </w:rPr>
        <w:t>Sorting and Hashing: Objective and analysis of different sorting algorithms: Selection Sort, Bubble Sort, Merge Sort, Heap Sort, Quick Sort, Radix Sort, Insertion Sort; Hashing Techniques</w:t>
      </w:r>
    </w:p>
    <w:p w:rsidR="003628E0" w:rsidRPr="00526688" w:rsidRDefault="003628E0" w:rsidP="003628E0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526688">
        <w:rPr>
          <w:rFonts w:ascii="Times New Roman" w:hAnsi="Times New Roman" w:cs="Times New Roman"/>
          <w:sz w:val="24"/>
        </w:rPr>
        <w:t xml:space="preserve">Course Outcomes (COs): </w:t>
      </w:r>
    </w:p>
    <w:p w:rsidR="003628E0" w:rsidRPr="00526688" w:rsidRDefault="003628E0" w:rsidP="003628E0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526688">
        <w:rPr>
          <w:rFonts w:ascii="Times New Roman" w:hAnsi="Times New Roman" w:cs="Times New Roman"/>
          <w:sz w:val="24"/>
        </w:rPr>
        <w:t xml:space="preserve">CO1: Understand basic data structures such as arrays, strings, and linked lists. </w:t>
      </w:r>
    </w:p>
    <w:p w:rsidR="003628E0" w:rsidRPr="00526688" w:rsidRDefault="003628E0" w:rsidP="003628E0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526688">
        <w:rPr>
          <w:rFonts w:ascii="Times New Roman" w:hAnsi="Times New Roman" w:cs="Times New Roman"/>
          <w:sz w:val="24"/>
        </w:rPr>
        <w:t>CO2: Study linear data structures such as stacks and queues and understand their difference.</w:t>
      </w:r>
    </w:p>
    <w:p w:rsidR="003628E0" w:rsidRPr="00526688" w:rsidRDefault="003628E0" w:rsidP="003628E0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526688">
        <w:rPr>
          <w:rFonts w:ascii="Times New Roman" w:hAnsi="Times New Roman" w:cs="Times New Roman"/>
          <w:sz w:val="24"/>
        </w:rPr>
        <w:t xml:space="preserve"> CO3: Describe the hash function and concepts of collision and its resolution methods. </w:t>
      </w:r>
    </w:p>
    <w:p w:rsidR="003628E0" w:rsidRPr="00526688" w:rsidRDefault="003628E0" w:rsidP="003628E0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526688">
        <w:rPr>
          <w:rFonts w:ascii="Times New Roman" w:hAnsi="Times New Roman" w:cs="Times New Roman"/>
          <w:sz w:val="24"/>
        </w:rPr>
        <w:lastRenderedPageBreak/>
        <w:t xml:space="preserve">CO4: Understand the concept of memory management. </w:t>
      </w:r>
    </w:p>
    <w:p w:rsidR="003628E0" w:rsidRPr="00526688" w:rsidRDefault="003628E0" w:rsidP="003628E0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526688">
        <w:rPr>
          <w:rFonts w:ascii="Times New Roman" w:hAnsi="Times New Roman" w:cs="Times New Roman"/>
          <w:sz w:val="24"/>
        </w:rPr>
        <w:t xml:space="preserve">CO5: Study tree, heap and graphs along with their basic operations. </w:t>
      </w:r>
    </w:p>
    <w:p w:rsidR="003628E0" w:rsidRPr="00526688" w:rsidRDefault="003628E0" w:rsidP="003628E0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526688">
        <w:rPr>
          <w:rFonts w:ascii="Times New Roman" w:hAnsi="Times New Roman" w:cs="Times New Roman"/>
          <w:sz w:val="24"/>
        </w:rPr>
        <w:t>CO6: Study different techniques for solving problems like sorting and searching</w:t>
      </w:r>
    </w:p>
    <w:p w:rsidR="003628E0" w:rsidRPr="00526688" w:rsidRDefault="003628E0" w:rsidP="00892A52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892A52" w:rsidRPr="00526688" w:rsidRDefault="00892A52" w:rsidP="00892A52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526688">
        <w:rPr>
          <w:rFonts w:ascii="Times New Roman" w:hAnsi="Times New Roman" w:cs="Times New Roman"/>
          <w:b/>
          <w:sz w:val="24"/>
        </w:rPr>
        <w:t>Text Books:</w:t>
      </w:r>
    </w:p>
    <w:p w:rsidR="00892A52" w:rsidRPr="00526688" w:rsidRDefault="00892A52" w:rsidP="00892A52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526688">
        <w:rPr>
          <w:rFonts w:ascii="Times New Roman" w:hAnsi="Times New Roman" w:cs="Times New Roman"/>
          <w:sz w:val="24"/>
        </w:rPr>
        <w:t xml:space="preserve">“Data Structures using C and C++”, </w:t>
      </w:r>
      <w:proofErr w:type="spellStart"/>
      <w:r w:rsidRPr="00526688">
        <w:rPr>
          <w:rFonts w:ascii="Times New Roman" w:hAnsi="Times New Roman" w:cs="Times New Roman"/>
          <w:sz w:val="24"/>
        </w:rPr>
        <w:t>Tenenbaum</w:t>
      </w:r>
      <w:proofErr w:type="spellEnd"/>
      <w:r w:rsidRPr="00526688">
        <w:rPr>
          <w:rFonts w:ascii="Times New Roman" w:hAnsi="Times New Roman" w:cs="Times New Roman"/>
          <w:sz w:val="24"/>
        </w:rPr>
        <w:t>, PHI Publication</w:t>
      </w:r>
    </w:p>
    <w:p w:rsidR="00892A52" w:rsidRPr="00526688" w:rsidRDefault="00892A52" w:rsidP="00892A52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526688">
        <w:rPr>
          <w:rFonts w:ascii="Times New Roman" w:hAnsi="Times New Roman" w:cs="Times New Roman"/>
          <w:b/>
          <w:sz w:val="24"/>
        </w:rPr>
        <w:t>Reference Books:</w:t>
      </w:r>
    </w:p>
    <w:p w:rsidR="00892A52" w:rsidRPr="00526688" w:rsidRDefault="00892A52" w:rsidP="00892A52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526688">
        <w:rPr>
          <w:rFonts w:ascii="Times New Roman" w:hAnsi="Times New Roman" w:cs="Times New Roman"/>
          <w:sz w:val="24"/>
        </w:rPr>
        <w:t xml:space="preserve">“Data Structures using C”, </w:t>
      </w:r>
      <w:proofErr w:type="spellStart"/>
      <w:r w:rsidRPr="00526688">
        <w:rPr>
          <w:rFonts w:ascii="Times New Roman" w:hAnsi="Times New Roman" w:cs="Times New Roman"/>
          <w:sz w:val="24"/>
        </w:rPr>
        <w:t>Reema</w:t>
      </w:r>
      <w:proofErr w:type="spellEnd"/>
      <w:r w:rsidRPr="005266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6688">
        <w:rPr>
          <w:rFonts w:ascii="Times New Roman" w:hAnsi="Times New Roman" w:cs="Times New Roman"/>
          <w:sz w:val="24"/>
        </w:rPr>
        <w:t>Thareja</w:t>
      </w:r>
      <w:proofErr w:type="spellEnd"/>
      <w:r w:rsidRPr="00526688">
        <w:rPr>
          <w:rFonts w:ascii="Times New Roman" w:hAnsi="Times New Roman" w:cs="Times New Roman"/>
          <w:sz w:val="24"/>
        </w:rPr>
        <w:t>, Oxford Press</w:t>
      </w:r>
    </w:p>
    <w:p w:rsidR="00892A52" w:rsidRPr="00526688" w:rsidRDefault="00892A52" w:rsidP="00892A52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526688">
        <w:rPr>
          <w:rFonts w:ascii="Times New Roman" w:hAnsi="Times New Roman" w:cs="Times New Roman"/>
          <w:sz w:val="24"/>
        </w:rPr>
        <w:t xml:space="preserve">“Data Structures using C”, </w:t>
      </w:r>
      <w:proofErr w:type="spellStart"/>
      <w:r w:rsidRPr="00526688">
        <w:rPr>
          <w:rFonts w:ascii="Times New Roman" w:hAnsi="Times New Roman" w:cs="Times New Roman"/>
          <w:sz w:val="24"/>
        </w:rPr>
        <w:t>Amiya</w:t>
      </w:r>
      <w:proofErr w:type="spellEnd"/>
      <w:r w:rsidRPr="00526688">
        <w:rPr>
          <w:rFonts w:ascii="Times New Roman" w:hAnsi="Times New Roman" w:cs="Times New Roman"/>
          <w:sz w:val="24"/>
        </w:rPr>
        <w:t xml:space="preserve"> Kumar </w:t>
      </w:r>
      <w:proofErr w:type="spellStart"/>
      <w:r w:rsidRPr="00526688">
        <w:rPr>
          <w:rFonts w:ascii="Times New Roman" w:hAnsi="Times New Roman" w:cs="Times New Roman"/>
          <w:sz w:val="24"/>
        </w:rPr>
        <w:t>Rath</w:t>
      </w:r>
      <w:proofErr w:type="spellEnd"/>
      <w:r w:rsidRPr="00526688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526688">
        <w:rPr>
          <w:rFonts w:ascii="Times New Roman" w:hAnsi="Times New Roman" w:cs="Times New Roman"/>
          <w:sz w:val="24"/>
        </w:rPr>
        <w:t>Alok</w:t>
      </w:r>
      <w:proofErr w:type="spellEnd"/>
      <w:r w:rsidRPr="00526688">
        <w:rPr>
          <w:rFonts w:ascii="Times New Roman" w:hAnsi="Times New Roman" w:cs="Times New Roman"/>
          <w:sz w:val="24"/>
        </w:rPr>
        <w:t xml:space="preserve"> Kumar </w:t>
      </w:r>
      <w:proofErr w:type="spellStart"/>
      <w:r w:rsidRPr="00526688">
        <w:rPr>
          <w:rFonts w:ascii="Times New Roman" w:hAnsi="Times New Roman" w:cs="Times New Roman"/>
          <w:sz w:val="24"/>
        </w:rPr>
        <w:t>Jagadev</w:t>
      </w:r>
      <w:proofErr w:type="spellEnd"/>
      <w:r w:rsidRPr="00526688">
        <w:rPr>
          <w:rFonts w:ascii="Times New Roman" w:hAnsi="Times New Roman" w:cs="Times New Roman"/>
          <w:sz w:val="24"/>
        </w:rPr>
        <w:t>, ECT Publications</w:t>
      </w:r>
    </w:p>
    <w:p w:rsidR="00892A52" w:rsidRDefault="00892A52" w:rsidP="00892A52">
      <w:pPr>
        <w:spacing w:line="240" w:lineRule="auto"/>
        <w:ind w:left="360"/>
        <w:jc w:val="both"/>
      </w:pPr>
    </w:p>
    <w:p w:rsidR="00EA0250" w:rsidRDefault="00EA0250" w:rsidP="00892A52">
      <w:pPr>
        <w:spacing w:line="240" w:lineRule="auto"/>
        <w:jc w:val="both"/>
      </w:pPr>
    </w:p>
    <w:sectPr w:rsidR="00EA0250" w:rsidSect="008D5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892A52"/>
    <w:rsid w:val="003628E0"/>
    <w:rsid w:val="00892A52"/>
    <w:rsid w:val="008D501D"/>
    <w:rsid w:val="00A64B5C"/>
    <w:rsid w:val="00D213CA"/>
    <w:rsid w:val="00EA0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0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2A52"/>
    <w:pPr>
      <w:spacing w:after="0" w:line="240" w:lineRule="auto"/>
    </w:pPr>
    <w:rPr>
      <w:rFonts w:eastAsiaTheme="minorHAnsi"/>
      <w:lang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492</Words>
  <Characters>2809</Characters>
  <Application>Microsoft Office Word</Application>
  <DocSecurity>0</DocSecurity>
  <Lines>23</Lines>
  <Paragraphs>6</Paragraphs>
  <ScaleCrop>false</ScaleCrop>
  <Company/>
  <LinksUpToDate>false</LinksUpToDate>
  <CharactersWithSpaces>3295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</dc:creator>
  <cp:keywords/>
  <dc:description/>
  <cp:lastModifiedBy>Satya</cp:lastModifiedBy>
  <cp:revision>4</cp:revision>
  <dcterms:created xsi:type="dcterms:W3CDTF">2024-06-25T07:47:00Z</dcterms:created>
  <dcterms:modified xsi:type="dcterms:W3CDTF">2024-06-26T05:25:00Z</dcterms:modified>
</cp:coreProperties>
</file>